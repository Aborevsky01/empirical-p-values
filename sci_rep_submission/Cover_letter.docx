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t xml:space="preserve">Professor Dr Rafal Marszalek</w:t>
      </w:r>
    </w:p>
    <w:p w:rsidR="00000000" w:rsidDel="00000000" w:rsidP="00000000" w:rsidRDefault="00000000" w:rsidRPr="00000000" w14:paraId="00000002">
      <w:pPr>
        <w:spacing w:after="0" w:lineRule="auto"/>
        <w:rPr/>
      </w:pPr>
      <w:r w:rsidDel="00000000" w:rsidR="00000000" w:rsidRPr="00000000">
        <w:rPr>
          <w:rtl w:val="0"/>
        </w:rPr>
        <w:t xml:space="preserve">Editor-in-Chief</w:t>
      </w:r>
    </w:p>
    <w:bookmarkStart w:colFirst="0" w:colLast="0" w:name="bookmark=id.gjdgxs" w:id="0"/>
    <w:bookmarkEnd w:id="0"/>
    <w:sdt>
      <w:sdtPr>
        <w:tag w:val="goog_rdk_1"/>
      </w:sdtPr>
      <w:sdtContent>
        <w:p w:rsidR="00000000" w:rsidDel="00000000" w:rsidP="00000000" w:rsidRDefault="00000000" w:rsidRPr="00000000" w14:paraId="00000003">
          <w:pPr>
            <w:rPr>
              <w:i w:val="1"/>
              <w:rPrChange w:author="Konstantin Sheiko" w:id="0" w:date="2025-02-01T07:04:01Z">
                <w:rPr/>
              </w:rPrChange>
            </w:rPr>
          </w:pPr>
          <w:sdt>
            <w:sdtPr>
              <w:tag w:val="goog_rdk_0"/>
            </w:sdtPr>
            <w:sdtContent>
              <w:r w:rsidDel="00000000" w:rsidR="00000000" w:rsidRPr="00000000">
                <w:rPr>
                  <w:i w:val="1"/>
                  <w:rtl w:val="0"/>
                  <w:rPrChange w:author="Konstantin Sheiko" w:id="0" w:date="2025-02-01T07:04:01Z">
                    <w:rPr/>
                  </w:rPrChange>
                </w:rPr>
                <w:t xml:space="preserve">Scientific Reports</w:t>
              </w:r>
            </w:sdtContent>
          </w:sdt>
        </w:p>
      </w:sdtContent>
    </w:sdt>
    <w:p w:rsidR="00000000" w:rsidDel="00000000" w:rsidP="00000000" w:rsidRDefault="00000000" w:rsidRPr="00000000" w14:paraId="00000004">
      <w:pPr>
        <w:spacing w:after="240" w:lineRule="auto"/>
        <w:jc w:val="right"/>
        <w:rPr/>
      </w:pPr>
      <w:r w:rsidDel="00000000" w:rsidR="00000000" w:rsidRPr="00000000">
        <w:rPr>
          <w:rtl w:val="0"/>
        </w:rPr>
        <w:t xml:space="preserve">30-Jan-2025</w:t>
      </w:r>
    </w:p>
    <w:p w:rsidR="00000000" w:rsidDel="00000000" w:rsidP="00000000" w:rsidRDefault="00000000" w:rsidRPr="00000000" w14:paraId="00000005">
      <w:pPr>
        <w:spacing w:after="240" w:lineRule="auto"/>
        <w:rPr/>
      </w:pPr>
      <w:r w:rsidDel="00000000" w:rsidR="00000000" w:rsidRPr="00000000">
        <w:rPr>
          <w:rtl w:val="0"/>
        </w:rPr>
        <w:t xml:space="preserve">Dear Editor-in-Chief: </w:t>
      </w:r>
    </w:p>
    <w:p w:rsidR="00000000" w:rsidDel="00000000" w:rsidP="00000000" w:rsidRDefault="00000000" w:rsidRPr="00000000" w14:paraId="00000006">
      <w:pPr>
        <w:rPr/>
      </w:pPr>
      <w:r w:rsidDel="00000000" w:rsidR="00000000" w:rsidRPr="00000000">
        <w:rPr>
          <w:rtl w:val="0"/>
        </w:rPr>
        <w:t xml:space="preserve">We are submitting our manuscript entitled “Toward reliable false discovery rate control in classification problems under distribution shift” for consideration for publication in </w:t>
      </w:r>
      <w:sdt>
        <w:sdtPr>
          <w:tag w:val="goog_rdk_2"/>
        </w:sdtPr>
        <w:sdtContent>
          <w:r w:rsidDel="00000000" w:rsidR="00000000" w:rsidRPr="00000000">
            <w:rPr>
              <w:i w:val="1"/>
              <w:rtl w:val="0"/>
              <w:rPrChange w:author="Konstantin Sheiko" w:id="1" w:date="2025-02-01T07:03:44Z">
                <w:rPr/>
              </w:rPrChange>
            </w:rPr>
            <w:t xml:space="preserve">Scientific Reports</w:t>
          </w:r>
        </w:sdtContent>
      </w:sdt>
      <w:r w:rsidDel="00000000" w:rsidR="00000000" w:rsidRPr="00000000">
        <w:rPr>
          <w:rtl w:val="0"/>
        </w:rPr>
        <w:t xml:space="preserve">. </w:t>
      </w:r>
    </w:p>
    <w:p w:rsidR="00000000" w:rsidDel="00000000" w:rsidP="00000000" w:rsidRDefault="00000000" w:rsidRPr="00000000" w14:paraId="00000007">
      <w:pPr>
        <w:jc w:val="both"/>
        <w:rPr>
          <w:b w:val="1"/>
        </w:rPr>
      </w:pPr>
      <w:r w:rsidDel="00000000" w:rsidR="00000000" w:rsidRPr="00000000">
        <w:rPr>
          <w:b w:val="1"/>
          <w:rtl w:val="0"/>
        </w:rPr>
        <w:t xml:space="preserve">Affiliations: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corresponding author is: Prof. Attila Kertesz-Farkas,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akerteszfarkas@hse.ru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Co-author, first author: Andrey Borevsky. </w:t>
      </w:r>
    </w:p>
    <w:p w:rsidR="00000000" w:rsidDel="00000000" w:rsidP="00000000" w:rsidRDefault="00000000" w:rsidRPr="00000000" w14:paraId="0000000A">
      <w:pPr>
        <w:spacing w:after="0" w:line="240" w:lineRule="auto"/>
        <w:ind w:left="720" w:firstLine="0"/>
        <w:jc w:val="both"/>
        <w:rPr/>
      </w:pPr>
      <w:r w:rsidDel="00000000" w:rsidR="00000000" w:rsidRPr="00000000">
        <w:rPr>
          <w:rtl w:val="0"/>
        </w:rPr>
        <w:t xml:space="preserve">We are both </w:t>
      </w:r>
      <w:sdt>
        <w:sdtPr>
          <w:tag w:val="goog_rdk_3"/>
        </w:sdtPr>
        <w:sdtContent>
          <w:ins w:author="Konstantin Sheiko" w:id="2" w:date="2025-02-01T07:08:27Z">
            <w:r w:rsidDel="00000000" w:rsidR="00000000" w:rsidRPr="00000000">
              <w:rPr>
                <w:rtl w:val="0"/>
              </w:rPr>
              <w:t xml:space="preserve">part of </w:t>
            </w:r>
          </w:ins>
        </w:sdtContent>
      </w:sdt>
      <w:sdt>
        <w:sdtPr>
          <w:tag w:val="goog_rdk_4"/>
        </w:sdtPr>
        <w:sdtContent>
          <w:del w:author="Konstantin Sheiko" w:id="2" w:date="2025-02-01T07:08:27Z">
            <w:r w:rsidDel="00000000" w:rsidR="00000000" w:rsidRPr="00000000">
              <w:rPr>
                <w:rtl w:val="0"/>
              </w:rPr>
              <w:delText xml:space="preserve">affiliated to</w:delText>
            </w:r>
          </w:del>
        </w:sdtContent>
      </w:sdt>
      <w:r w:rsidDel="00000000" w:rsidR="00000000" w:rsidRPr="00000000">
        <w:rPr>
          <w:rtl w:val="0"/>
        </w:rPr>
        <w:t xml:space="preserve"> the same lab</w:t>
      </w:r>
      <w:sdt>
        <w:sdtPr>
          <w:tag w:val="goog_rdk_5"/>
        </w:sdtPr>
        <w:sdtContent>
          <w:ins w:author="Андрей Боревский" w:id="3" w:date="2025-02-01T07:05:02Z">
            <w:r w:rsidDel="00000000" w:rsidR="00000000" w:rsidRPr="00000000">
              <w:rPr>
                <w:rtl w:val="0"/>
              </w:rPr>
              <w:t xml:space="preserve">oratory</w:t>
            </w:r>
          </w:ins>
        </w:sdtContent>
      </w:sdt>
      <w:r w:rsidDel="00000000" w:rsidR="00000000" w:rsidRPr="00000000">
        <w:rPr>
          <w:rtl w:val="0"/>
        </w:rPr>
        <w:t xml:space="preserve">: Laboratory on AI for Computational Biology, Faculty of Computer Science, HSE University, Moscow</w:t>
      </w:r>
      <w:sdt>
        <w:sdtPr>
          <w:tag w:val="goog_rdk_6"/>
        </w:sdtPr>
        <w:sdtContent>
          <w:ins w:author="Konstantin Sheiko" w:id="4" w:date="2025-02-01T07:04:27Z">
            <w:r w:rsidDel="00000000" w:rsidR="00000000" w:rsidRPr="00000000">
              <w:rPr>
                <w:rtl w:val="0"/>
              </w:rPr>
              <w:t xml:space="preserve">,</w:t>
            </w:r>
          </w:ins>
        </w:sdtContent>
      </w:sdt>
      <w:r w:rsidDel="00000000" w:rsidR="00000000" w:rsidRPr="00000000">
        <w:rPr>
          <w:rtl w:val="0"/>
        </w:rPr>
        <w:t xml:space="preserve"> Russian Federation</w:t>
      </w:r>
    </w:p>
    <w:p w:rsidR="00000000" w:rsidDel="00000000" w:rsidP="00000000" w:rsidRDefault="00000000" w:rsidRPr="00000000" w14:paraId="0000000B">
      <w:pPr>
        <w:spacing w:after="240" w:lineRule="auto"/>
        <w:jc w:val="both"/>
        <w:rPr/>
      </w:pPr>
      <w:r w:rsidDel="00000000" w:rsidR="00000000" w:rsidRPr="00000000">
        <w:rPr>
          <w:rtl w:val="0"/>
        </w:rPr>
      </w:r>
    </w:p>
    <w:p w:rsidR="00000000" w:rsidDel="00000000" w:rsidP="00000000" w:rsidRDefault="00000000" w:rsidRPr="00000000" w14:paraId="0000000C">
      <w:pPr>
        <w:spacing w:after="240" w:lineRule="auto"/>
        <w:jc w:val="both"/>
        <w:rPr/>
      </w:pPr>
      <w:r w:rsidDel="00000000" w:rsidR="00000000" w:rsidRPr="00000000">
        <w:rPr>
          <w:rtl w:val="0"/>
        </w:rPr>
        <w:t xml:space="preserve">We note that our institution is not under sanctions and we are not involved </w:t>
      </w:r>
      <w:sdt>
        <w:sdtPr>
          <w:tag w:val="goog_rdk_7"/>
        </w:sdtPr>
        <w:sdtContent>
          <w:ins w:author="Konstantin Sheiko" w:id="5" w:date="2025-02-01T07:05:01Z">
            <w:r w:rsidDel="00000000" w:rsidR="00000000" w:rsidRPr="00000000">
              <w:rPr>
                <w:rtl w:val="0"/>
              </w:rPr>
              <w:t xml:space="preserve">in </w:t>
            </w:r>
          </w:ins>
        </w:sdtContent>
      </w:sdt>
      <w:sdt>
        <w:sdtPr>
          <w:tag w:val="goog_rdk_8"/>
        </w:sdtPr>
        <w:sdtContent>
          <w:del w:author="Konstantin Sheiko" w:id="5" w:date="2025-02-01T07:05:01Z">
            <w:r w:rsidDel="00000000" w:rsidR="00000000" w:rsidRPr="00000000">
              <w:rPr>
                <w:rtl w:val="0"/>
              </w:rPr>
              <w:delText xml:space="preserve">to</w:delText>
            </w:r>
          </w:del>
        </w:sdtContent>
      </w:sdt>
      <w:r w:rsidDel="00000000" w:rsidR="00000000" w:rsidRPr="00000000">
        <w:rPr>
          <w:rtl w:val="0"/>
        </w:rPr>
        <w:t xml:space="preserve"> any research related to the Russian military, etc. </w:t>
      </w:r>
    </w:p>
    <w:p w:rsidR="00000000" w:rsidDel="00000000" w:rsidP="00000000" w:rsidRDefault="00000000" w:rsidRPr="00000000" w14:paraId="0000000D">
      <w:pPr>
        <w:jc w:val="both"/>
        <w:rPr/>
      </w:pPr>
      <w:r w:rsidDel="00000000" w:rsidR="00000000" w:rsidRPr="00000000">
        <w:rPr>
          <w:b w:val="1"/>
          <w:rtl w:val="0"/>
        </w:rPr>
        <w:t xml:space="preserve">Statement</w:t>
      </w:r>
      <w:r w:rsidDel="00000000" w:rsidR="00000000" w:rsidRPr="00000000">
        <w:rPr>
          <w:rtl w:val="0"/>
        </w:rPr>
        <w:t xml:space="preserve"> </w:t>
      </w:r>
      <w:r w:rsidDel="00000000" w:rsidR="00000000" w:rsidRPr="00000000">
        <w:rPr>
          <w:b w:val="1"/>
          <w:rtl w:val="0"/>
        </w:rPr>
        <w:t xml:space="preserve">of why this manuscript is appropriate for</w:t>
      </w:r>
      <w:sdt>
        <w:sdtPr>
          <w:tag w:val="goog_rdk_9"/>
        </w:sdtPr>
        <w:sdtContent>
          <w:r w:rsidDel="00000000" w:rsidR="00000000" w:rsidRPr="00000000">
            <w:rPr>
              <w:b w:val="1"/>
              <w:i w:val="1"/>
              <w:rtl w:val="0"/>
              <w:rPrChange w:author="Андрей Боревский" w:id="6" w:date="2025-02-01T07:05:17Z">
                <w:rPr>
                  <w:b w:val="1"/>
                </w:rPr>
              </w:rPrChange>
            </w:rPr>
            <w:t xml:space="preserve"> Scientific Reports</w:t>
          </w:r>
        </w:sdtContent>
      </w:sdt>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We present our study on controlling false discovery rates (FDR) under data distribution shift in classification problems in the biomedical domain. In this study, we </w:t>
      </w:r>
      <w:sdt>
        <w:sdtPr>
          <w:tag w:val="goog_rdk_10"/>
        </w:sdtPr>
        <w:sdtContent>
          <w:del w:author="Konstantin Sheiko" w:id="7" w:date="2025-02-01T07:14:37Z">
            <w:r w:rsidDel="00000000" w:rsidR="00000000" w:rsidRPr="00000000">
              <w:rPr>
                <w:rtl w:val="0"/>
              </w:rPr>
              <w:delText xml:space="preserve">would like to</w:delText>
            </w:r>
          </w:del>
        </w:sdtContent>
      </w:sdt>
      <w:r w:rsidDel="00000000" w:rsidR="00000000" w:rsidRPr="00000000">
        <w:rPr>
          <w:rtl w:val="0"/>
        </w:rPr>
        <w:t xml:space="preserve"> draw attention to a very important but often neglected problem; namely, the performance of deep-learning based classifiers is assumed to be the same in application</w:t>
      </w:r>
      <w:sdt>
        <w:sdtPr>
          <w:tag w:val="goog_rdk_11"/>
        </w:sdtPr>
        <w:sdtContent>
          <w:ins w:author="Konstantin Sheiko" w:id="8" w:date="2025-02-01T07:06:04Z">
            <w:r w:rsidDel="00000000" w:rsidR="00000000" w:rsidRPr="00000000">
              <w:rPr>
                <w:rtl w:val="0"/>
              </w:rPr>
              <w:t xml:space="preserve">. </w:t>
            </w:r>
          </w:ins>
        </w:sdtContent>
      </w:sdt>
      <w:sdt>
        <w:sdtPr>
          <w:tag w:val="goog_rdk_12"/>
        </w:sdtPr>
        <w:sdtContent>
          <w:del w:author="Konstantin Sheiko" w:id="8" w:date="2025-02-01T07:06:04Z">
            <w:r w:rsidDel="00000000" w:rsidR="00000000" w:rsidRPr="00000000">
              <w:rPr>
                <w:rtl w:val="0"/>
              </w:rPr>
              <w:delText xml:space="preserve">;</w:delText>
            </w:r>
          </w:del>
        </w:sdtContent>
      </w:sdt>
      <w:r w:rsidDel="00000000" w:rsidR="00000000" w:rsidRPr="00000000">
        <w:rPr>
          <w:rtl w:val="0"/>
        </w:rPr>
        <w:t xml:space="preserve"> </w:t>
      </w:r>
      <w:sdt>
        <w:sdtPr>
          <w:tag w:val="goog_rdk_13"/>
        </w:sdtPr>
        <w:sdtContent>
          <w:del w:author="Konstantin Sheiko" w:id="9" w:date="2025-02-01T07:06:07Z">
            <w:r w:rsidDel="00000000" w:rsidR="00000000" w:rsidRPr="00000000">
              <w:rPr>
                <w:rtl w:val="0"/>
              </w:rPr>
              <w:delText xml:space="preserve">h</w:delText>
            </w:r>
          </w:del>
        </w:sdtContent>
      </w:sdt>
      <w:sdt>
        <w:sdtPr>
          <w:tag w:val="goog_rdk_14"/>
        </w:sdtPr>
        <w:sdtContent>
          <w:ins w:author="Konstantin Sheiko" w:id="9" w:date="2025-02-01T07:06:07Z">
            <w:r w:rsidDel="00000000" w:rsidR="00000000" w:rsidRPr="00000000">
              <w:rPr>
                <w:rtl w:val="0"/>
              </w:rPr>
              <w:t xml:space="preserve"> H</w:t>
            </w:r>
          </w:ins>
        </w:sdtContent>
      </w:sdt>
      <w:r w:rsidDel="00000000" w:rsidR="00000000" w:rsidRPr="00000000">
        <w:rPr>
          <w:rtl w:val="0"/>
        </w:rPr>
        <w:t xml:space="preserve">owever, it often can be much worse than thought due to data distribution shift (a.k.a. covariate shift), data label distribution shift, batch effects caused by some confounding factors, and overfitting. This performance drop of a machine learning system often remains undetected, resulting in risk for people in health care</w:t>
      </w:r>
      <w:sdt>
        <w:sdtPr>
          <w:tag w:val="goog_rdk_15"/>
        </w:sdtPr>
        <w:sdtContent>
          <w:ins w:author="Konstantin Sheiko" w:id="10" w:date="2025-02-01T07:06:44Z">
            <w:r w:rsidDel="00000000" w:rsidR="00000000" w:rsidRPr="00000000">
              <w:rPr>
                <w:rtl w:val="0"/>
              </w:rPr>
              <w:t xml:space="preserve"> and</w:t>
            </w:r>
          </w:ins>
        </w:sdtContent>
      </w:sdt>
      <w:sdt>
        <w:sdtPr>
          <w:tag w:val="goog_rdk_16"/>
        </w:sdtPr>
        <w:sdtContent>
          <w:del w:author="Konstantin Sheiko" w:id="10" w:date="2025-02-01T07:06:44Z">
            <w:r w:rsidDel="00000000" w:rsidR="00000000" w:rsidRPr="00000000">
              <w:rPr>
                <w:rtl w:val="0"/>
              </w:rPr>
              <w:delText xml:space="preserve">,</w:delText>
            </w:r>
          </w:del>
        </w:sdtContent>
      </w:sdt>
      <w:r w:rsidDel="00000000" w:rsidR="00000000" w:rsidRPr="00000000">
        <w:rPr>
          <w:rtl w:val="0"/>
        </w:rPr>
        <w:t xml:space="preserve"> clinical applications. </w:t>
      </w:r>
    </w:p>
    <w:p w:rsidR="00000000" w:rsidDel="00000000" w:rsidP="00000000" w:rsidRDefault="00000000" w:rsidRPr="00000000" w14:paraId="0000000F">
      <w:pPr>
        <w:jc w:val="both"/>
        <w:rPr/>
      </w:pPr>
      <w:r w:rsidDel="00000000" w:rsidR="00000000" w:rsidRPr="00000000">
        <w:rPr>
          <w:rtl w:val="0"/>
        </w:rPr>
        <w:t xml:space="preserve">In this manuscript, we present a simple, fast</w:t>
      </w:r>
      <w:sdt>
        <w:sdtPr>
          <w:tag w:val="goog_rdk_17"/>
        </w:sdtPr>
        <w:sdtContent>
          <w:ins w:author="Konstantin Sheiko" w:id="11" w:date="2025-02-01T07:07:03Z">
            <w:r w:rsidDel="00000000" w:rsidR="00000000" w:rsidRPr="00000000">
              <w:rPr>
                <w:rtl w:val="0"/>
              </w:rPr>
              <w:t xml:space="preserve">,</w:t>
            </w:r>
          </w:ins>
        </w:sdtContent>
      </w:sdt>
      <w:r w:rsidDel="00000000" w:rsidR="00000000" w:rsidRPr="00000000">
        <w:rPr>
          <w:rtl w:val="0"/>
        </w:rPr>
        <w:t xml:space="preserve"> and robust method to adjust the test prediction scores so that the latent test null distribution will be more similar to the train null distribution. This will result in more accurate FDR control. </w:t>
      </w:r>
    </w:p>
    <w:p w:rsidR="00000000" w:rsidDel="00000000" w:rsidP="00000000" w:rsidRDefault="00000000" w:rsidRPr="00000000" w14:paraId="00000010">
      <w:pPr>
        <w:jc w:val="both"/>
        <w:rPr/>
      </w:pPr>
      <w:r w:rsidDel="00000000" w:rsidR="00000000" w:rsidRPr="00000000">
        <w:rPr>
          <w:rtl w:val="0"/>
        </w:rPr>
        <w:t xml:space="preserve">Our method operates in the 1-dimensional prediction score space</w:t>
      </w:r>
      <w:sdt>
        <w:sdtPr>
          <w:tag w:val="goog_rdk_18"/>
        </w:sdtPr>
        <w:sdtContent>
          <w:ins w:author="Konstantin Sheiko" w:id="12" w:date="2025-02-01T07:07:15Z">
            <w:r w:rsidDel="00000000" w:rsidR="00000000" w:rsidRPr="00000000">
              <w:rPr>
                <w:rtl w:val="0"/>
              </w:rPr>
              <w:t xml:space="preserve">. </w:t>
            </w:r>
          </w:ins>
        </w:sdtContent>
      </w:sdt>
      <w:sdt>
        <w:sdtPr>
          <w:tag w:val="goog_rdk_19"/>
        </w:sdtPr>
        <w:sdtContent>
          <w:del w:author="Konstantin Sheiko" w:id="12" w:date="2025-02-01T07:07:15Z">
            <w:r w:rsidDel="00000000" w:rsidR="00000000" w:rsidRPr="00000000">
              <w:rPr>
                <w:rtl w:val="0"/>
              </w:rPr>
              <w:delText xml:space="preserve">;</w:delText>
            </w:r>
          </w:del>
        </w:sdtContent>
      </w:sdt>
      <w:r w:rsidDel="00000000" w:rsidR="00000000" w:rsidRPr="00000000">
        <w:rPr>
          <w:rtl w:val="0"/>
        </w:rPr>
        <w:t xml:space="preserve"> </w:t>
      </w:r>
      <w:sdt>
        <w:sdtPr>
          <w:tag w:val="goog_rdk_20"/>
        </w:sdtPr>
        <w:sdtContent>
          <w:del w:author="Konstantin Sheiko" w:id="13" w:date="2025-02-01T07:07:17Z">
            <w:r w:rsidDel="00000000" w:rsidR="00000000" w:rsidRPr="00000000">
              <w:rPr>
                <w:rtl w:val="0"/>
              </w:rPr>
              <w:delText xml:space="preserve">t</w:delText>
            </w:r>
          </w:del>
        </w:sdtContent>
      </w:sdt>
      <w:sdt>
        <w:sdtPr>
          <w:tag w:val="goog_rdk_21"/>
        </w:sdtPr>
        <w:sdtContent>
          <w:ins w:author="Konstantin Sheiko" w:id="13" w:date="2025-02-01T07:07:17Z">
            <w:r w:rsidDel="00000000" w:rsidR="00000000" w:rsidRPr="00000000">
              <w:rPr>
                <w:rtl w:val="0"/>
              </w:rPr>
              <w:t xml:space="preserve"> T</w:t>
            </w:r>
          </w:ins>
        </w:sdtContent>
      </w:sdt>
      <w:r w:rsidDel="00000000" w:rsidR="00000000" w:rsidRPr="00000000">
        <w:rPr>
          <w:rtl w:val="0"/>
        </w:rPr>
        <w:t xml:space="preserve">herefore, it is not hindered by high-dimensional space, data sparsity (i.e. curse-of-dimensionality), and correlated features. </w:t>
      </w:r>
      <w:sdt>
        <w:sdtPr>
          <w:tag w:val="goog_rdk_22"/>
        </w:sdtPr>
        <w:sdtContent>
          <w:ins w:author="Konstantin Sheiko" w:id="14" w:date="2025-02-01T07:14:18Z">
            <w:r w:rsidDel="00000000" w:rsidR="00000000" w:rsidRPr="00000000">
              <w:rPr>
                <w:rtl w:val="0"/>
              </w:rPr>
              <w:t xml:space="preserve">In addition, </w:t>
            </w:r>
          </w:ins>
        </w:sdtContent>
      </w:sdt>
      <w:sdt>
        <w:sdtPr>
          <w:tag w:val="goog_rdk_23"/>
        </w:sdtPr>
        <w:sdtContent>
          <w:del w:author="Konstantin Sheiko" w:id="14" w:date="2025-02-01T07:14:18Z">
            <w:r w:rsidDel="00000000" w:rsidR="00000000" w:rsidRPr="00000000">
              <w:rPr>
                <w:rtl w:val="0"/>
              </w:rPr>
              <w:delText xml:space="preserve">Furthermore, </w:delText>
            </w:r>
          </w:del>
        </w:sdtContent>
      </w:sdt>
      <w:sdt>
        <w:sdtPr>
          <w:tag w:val="goog_rdk_24"/>
        </w:sdtPr>
        <w:sdtContent>
          <w:ins w:author="Konstantin Sheiko" w:id="14" w:date="2025-02-01T07:14:18Z">
            <w:r w:rsidDel="00000000" w:rsidR="00000000" w:rsidRPr="00000000">
              <w:rPr>
                <w:rtl w:val="0"/>
              </w:rPr>
              <w:t xml:space="preserve"> </w:t>
            </w:r>
          </w:ins>
        </w:sdtContent>
      </w:sdt>
      <w:r w:rsidDel="00000000" w:rsidR="00000000" w:rsidRPr="00000000">
        <w:rPr>
          <w:rtl w:val="0"/>
        </w:rPr>
        <w:t xml:space="preserve">our method does not rely on data clustering </w:t>
      </w:r>
      <w:sdt>
        <w:sdtPr>
          <w:tag w:val="goog_rdk_25"/>
        </w:sdtPr>
        <w:sdtContent>
          <w:del w:author="Konstantin Sheiko" w:id="15" w:date="2025-02-01T07:07:53Z">
            <w:r w:rsidDel="00000000" w:rsidR="00000000" w:rsidRPr="00000000">
              <w:rPr>
                <w:rtl w:val="0"/>
              </w:rPr>
              <w:delText xml:space="preserve">n</w:delText>
            </w:r>
          </w:del>
        </w:sdtContent>
      </w:sdt>
      <w:sdt>
        <w:sdtPr>
          <w:tag w:val="goog_rdk_26"/>
        </w:sdtPr>
        <w:sdtContent>
          <w:ins w:author="Konstantin Sheiko" w:id="15" w:date="2025-02-01T07:07:53Z">
            <w:r w:rsidDel="00000000" w:rsidR="00000000" w:rsidRPr="00000000">
              <w:rPr>
                <w:rtl w:val="0"/>
              </w:rPr>
              <w:t xml:space="preserve"> </w:t>
            </w:r>
          </w:ins>
        </w:sdtContent>
      </w:sdt>
      <w:r w:rsidDel="00000000" w:rsidR="00000000" w:rsidRPr="00000000">
        <w:rPr>
          <w:rtl w:val="0"/>
        </w:rPr>
        <w:t xml:space="preserve">or graphical causal models. </w:t>
      </w:r>
    </w:p>
    <w:p w:rsidR="00000000" w:rsidDel="00000000" w:rsidP="00000000" w:rsidRDefault="00000000" w:rsidRPr="00000000" w14:paraId="00000011">
      <w:pPr>
        <w:jc w:val="both"/>
        <w:rPr/>
      </w:pPr>
      <w:r w:rsidDel="00000000" w:rsidR="00000000" w:rsidRPr="00000000">
        <w:rPr>
          <w:rtl w:val="0"/>
        </w:rPr>
        <w:t xml:space="preserve">We tested our method with four public benchmark datasets commonly used in biomedical image analysis: PatchCamelyon (PCam), Che</w:t>
      </w:r>
      <w:sdt>
        <w:sdtPr>
          <w:tag w:val="goog_rdk_27"/>
        </w:sdtPr>
        <w:sdtContent>
          <w:ins w:author="Андрей Боревский" w:id="16" w:date="2025-02-01T07:08:01Z">
            <w:r w:rsidDel="00000000" w:rsidR="00000000" w:rsidRPr="00000000">
              <w:rPr>
                <w:rtl w:val="0"/>
              </w:rPr>
              <w:t xml:space="preserve">s</w:t>
            </w:r>
          </w:ins>
        </w:sdtContent>
      </w:sdt>
      <w:sdt>
        <w:sdtPr>
          <w:tag w:val="goog_rdk_28"/>
        </w:sdtPr>
        <w:sdtContent>
          <w:del w:author="Андрей Боревский" w:id="16" w:date="2025-02-01T07:08:01Z">
            <w:r w:rsidDel="00000000" w:rsidR="00000000" w:rsidRPr="00000000">
              <w:rPr>
                <w:rtl w:val="0"/>
              </w:rPr>
              <w:delText xml:space="preserve">c</w:delText>
            </w:r>
          </w:del>
        </w:sdtContent>
      </w:sdt>
      <w:r w:rsidDel="00000000" w:rsidR="00000000" w:rsidRPr="00000000">
        <w:rPr>
          <w:rtl w:val="0"/>
        </w:rPr>
        <w:t xml:space="preserve">t x-ray (CheXpert), TissueNet, and Breast Cancer Semantic Segmentation (BCSS). With our method, we obtained much more accurate FDR control under data distribution </w:t>
      </w:r>
      <w:sdt>
        <w:sdtPr>
          <w:tag w:val="goog_rdk_29"/>
        </w:sdtPr>
        <w:sdtContent>
          <w:ins w:author="Андрей Боревский" w:id="17" w:date="2025-02-01T07:08:19Z">
            <w:r w:rsidDel="00000000" w:rsidR="00000000" w:rsidRPr="00000000">
              <w:rPr>
                <w:rtl w:val="0"/>
              </w:rPr>
              <w:t xml:space="preserve">shifts</w:t>
            </w:r>
          </w:ins>
        </w:sdtContent>
      </w:sdt>
      <w:sdt>
        <w:sdtPr>
          <w:tag w:val="goog_rdk_30"/>
        </w:sdtPr>
        <w:sdtContent>
          <w:del w:author="Андрей Боревский" w:id="17" w:date="2025-02-01T07:08:19Z">
            <w:r w:rsidDel="00000000" w:rsidR="00000000" w:rsidRPr="00000000">
              <w:rPr>
                <w:rtl w:val="0"/>
              </w:rPr>
              <w:delText xml:space="preserve">shift</w:delText>
            </w:r>
          </w:del>
        </w:sdtContent>
      </w:sdt>
      <w:r w:rsidDel="00000000" w:rsidR="00000000" w:rsidRPr="00000000">
        <w:rPr>
          <w:rtl w:val="0"/>
        </w:rPr>
        <w:t xml:space="preserve"> in the test data compared to a recent</w:t>
      </w:r>
      <w:sdt>
        <w:sdtPr>
          <w:tag w:val="goog_rdk_31"/>
        </w:sdtPr>
        <w:sdtContent>
          <w:del w:author="Андрей Боревский" w:id="18" w:date="2025-02-01T07:08:29Z">
            <w:r w:rsidDel="00000000" w:rsidR="00000000" w:rsidRPr="00000000">
              <w:rPr>
                <w:rtl w:val="0"/>
              </w:rPr>
              <w:delText xml:space="preserve"> model</w:delText>
            </w:r>
          </w:del>
        </w:sdtContent>
      </w:sdt>
      <w:sdt>
        <w:sdtPr>
          <w:tag w:val="goog_rdk_32"/>
        </w:sdtPr>
        <w:sdtContent>
          <w:ins w:author="Андрей Боревский" w:id="18" w:date="2025-02-01T07:08:29Z">
            <w:r w:rsidDel="00000000" w:rsidR="00000000" w:rsidRPr="00000000">
              <w:rPr>
                <w:rtl w:val="0"/>
              </w:rPr>
              <w:t xml:space="preserve">algorithm</w:t>
            </w:r>
          </w:ins>
        </w:sdtContent>
      </w:sdt>
      <w:r w:rsidDel="00000000" w:rsidR="00000000" w:rsidRPr="00000000">
        <w:rPr>
          <w:rtl w:val="0"/>
        </w:rPr>
        <w:t xml:space="preserve">, called Learn-then-test, developed by Michael Jordan’s lab from </w:t>
      </w:r>
      <w:sdt>
        <w:sdtPr>
          <w:tag w:val="goog_rdk_33"/>
        </w:sdtPr>
        <w:sdtContent>
          <w:del w:author="Konstantin Sheiko" w:id="19" w:date="2025-02-01T07:05:14Z">
            <w:r w:rsidDel="00000000" w:rsidR="00000000" w:rsidRPr="00000000">
              <w:rPr>
                <w:rtl w:val="0"/>
              </w:rPr>
              <w:delText xml:space="preserve">the</w:delText>
            </w:r>
          </w:del>
        </w:sdtContent>
      </w:sdt>
      <w:r w:rsidDel="00000000" w:rsidR="00000000" w:rsidRPr="00000000">
        <w:rPr>
          <w:rtl w:val="0"/>
        </w:rPr>
        <w:t xml:space="preserve"> Stanford University. </w:t>
      </w:r>
    </w:p>
    <w:p w:rsidR="00000000" w:rsidDel="00000000" w:rsidP="00000000" w:rsidRDefault="00000000" w:rsidRPr="00000000" w14:paraId="00000012">
      <w:pPr>
        <w:spacing w:after="240" w:lineRule="auto"/>
        <w:jc w:val="both"/>
        <w:rPr/>
      </w:pPr>
      <w:bookmarkStart w:colFirst="0" w:colLast="0" w:name="_heading=h.30j0zll" w:id="1"/>
      <w:bookmarkEnd w:id="1"/>
      <w:r w:rsidDel="00000000" w:rsidR="00000000" w:rsidRPr="00000000">
        <w:rPr>
          <w:rtl w:val="0"/>
        </w:rPr>
        <w:t xml:space="preserve">This manuscript has been approved by both authors. This manuscript has never been submitted to any other journals, and we </w:t>
      </w:r>
      <w:sdt>
        <w:sdtPr>
          <w:tag w:val="goog_rdk_34"/>
        </w:sdtPr>
        <w:sdtContent>
          <w:ins w:author="Konstantin Sheiko" w:id="20" w:date="2025-02-01T07:09:56Z">
            <w:r w:rsidDel="00000000" w:rsidR="00000000" w:rsidRPr="00000000">
              <w:rPr>
                <w:rtl w:val="0"/>
              </w:rPr>
              <w:t xml:space="preserve">have </w:t>
            </w:r>
          </w:ins>
        </w:sdtContent>
      </w:sdt>
      <w:sdt>
        <w:sdtPr>
          <w:tag w:val="goog_rdk_35"/>
        </w:sdtPr>
        <w:sdtContent>
          <w:del w:author="Konstantin Sheiko" w:id="20" w:date="2025-02-01T07:09:56Z">
            <w:r w:rsidDel="00000000" w:rsidR="00000000" w:rsidRPr="00000000">
              <w:rPr>
                <w:rtl w:val="0"/>
              </w:rPr>
              <w:delText xml:space="preserve">did</w:delText>
            </w:r>
          </w:del>
        </w:sdtContent>
      </w:sdt>
      <w:r w:rsidDel="00000000" w:rsidR="00000000" w:rsidRPr="00000000">
        <w:rPr>
          <w:rtl w:val="0"/>
        </w:rPr>
        <w:t xml:space="preserve"> not ha</w:t>
      </w:r>
      <w:sdt>
        <w:sdtPr>
          <w:tag w:val="goog_rdk_36"/>
        </w:sdtPr>
        <w:sdtContent>
          <w:ins w:author="Konstantin Sheiko" w:id="21" w:date="2025-02-01T07:10:01Z">
            <w:r w:rsidDel="00000000" w:rsidR="00000000" w:rsidRPr="00000000">
              <w:rPr>
                <w:rtl w:val="0"/>
              </w:rPr>
              <w:t xml:space="preserve">d </w:t>
            </w:r>
          </w:ins>
        </w:sdtContent>
      </w:sdt>
      <w:sdt>
        <w:sdtPr>
          <w:tag w:val="goog_rdk_37"/>
        </w:sdtPr>
        <w:sdtContent>
          <w:del w:author="Konstantin Sheiko" w:id="21" w:date="2025-02-01T07:10:01Z">
            <w:r w:rsidDel="00000000" w:rsidR="00000000" w:rsidRPr="00000000">
              <w:rPr>
                <w:rtl w:val="0"/>
              </w:rPr>
              <w:delText xml:space="preserve">v</w:delText>
            </w:r>
          </w:del>
        </w:sdtContent>
      </w:sdt>
      <w:sdt>
        <w:sdtPr>
          <w:tag w:val="goog_rdk_38"/>
        </w:sdtPr>
        <w:sdtContent>
          <w:del w:author="Konstantin Sheiko" w:id="22" w:date="2025-02-01T07:10:03Z">
            <w:r w:rsidDel="00000000" w:rsidR="00000000" w:rsidRPr="00000000">
              <w:rPr>
                <w:rtl w:val="0"/>
              </w:rPr>
              <w:delText xml:space="preserve">e</w:delText>
            </w:r>
          </w:del>
        </w:sdtContent>
      </w:sdt>
      <w:r w:rsidDel="00000000" w:rsidR="00000000" w:rsidRPr="00000000">
        <w:rPr>
          <w:rtl w:val="0"/>
        </w:rPr>
        <w:t xml:space="preserve"> any prior </w:t>
      </w:r>
      <w:sdt>
        <w:sdtPr>
          <w:tag w:val="goog_rdk_39"/>
        </w:sdtPr>
        <w:sdtContent>
          <w:ins w:author="Konstantin Sheiko" w:id="23" w:date="2025-02-01T07:10:48Z">
            <w:r w:rsidDel="00000000" w:rsidR="00000000" w:rsidRPr="00000000">
              <w:rPr>
                <w:rtl w:val="0"/>
              </w:rPr>
              <w:t xml:space="preserve">contact </w:t>
            </w:r>
          </w:ins>
        </w:sdtContent>
      </w:sdt>
      <w:sdt>
        <w:sdtPr>
          <w:tag w:val="goog_rdk_40"/>
        </w:sdtPr>
        <w:sdtContent>
          <w:del w:author="Konstantin Sheiko" w:id="24" w:date="2025-02-01T07:10:53Z">
            <w:r w:rsidDel="00000000" w:rsidR="00000000" w:rsidRPr="00000000">
              <w:rPr>
                <w:rtl w:val="0"/>
              </w:rPr>
              <w:delText xml:space="preserve">submission</w:delText>
            </w:r>
          </w:del>
        </w:sdtContent>
      </w:sdt>
      <w:r w:rsidDel="00000000" w:rsidR="00000000" w:rsidRPr="00000000">
        <w:rPr>
          <w:rtl w:val="0"/>
        </w:rPr>
        <w:t xml:space="preserve"> with </w:t>
      </w:r>
      <w:sdt>
        <w:sdtPr>
          <w:tag w:val="goog_rdk_41"/>
        </w:sdtPr>
        <w:sdtContent>
          <w:ins w:author="Konstantin Sheiko" w:id="25" w:date="2025-02-01T07:09:29Z">
            <w:r w:rsidDel="00000000" w:rsidR="00000000" w:rsidRPr="00000000">
              <w:rPr>
                <w:rtl w:val="0"/>
              </w:rPr>
              <w:t xml:space="preserve">members of the </w:t>
            </w:r>
          </w:ins>
        </w:sdtContent>
      </w:sdt>
      <w:sdt>
        <w:sdtPr>
          <w:tag w:val="goog_rdk_42"/>
        </w:sdtPr>
        <w:sdtContent>
          <w:r w:rsidDel="00000000" w:rsidR="00000000" w:rsidRPr="00000000">
            <w:rPr>
              <w:i w:val="1"/>
              <w:rtl w:val="0"/>
              <w:rPrChange w:author="Konstantin Sheiko" w:id="26" w:date="2025-02-01T07:09:49Z">
                <w:rPr/>
              </w:rPrChange>
            </w:rPr>
            <w:t xml:space="preserve">Scientific Reports </w:t>
          </w:r>
        </w:sdtContent>
      </w:sdt>
      <w:r w:rsidDel="00000000" w:rsidR="00000000" w:rsidRPr="00000000">
        <w:rPr>
          <w:rtl w:val="0"/>
        </w:rPr>
        <w:t xml:space="preserve">Editorial Board </w:t>
      </w:r>
      <w:sdt>
        <w:sdtPr>
          <w:tag w:val="goog_rdk_43"/>
        </w:sdtPr>
        <w:sdtContent>
          <w:del w:author="Konstantin Sheiko" w:id="27" w:date="2025-02-01T07:09:36Z">
            <w:r w:rsidDel="00000000" w:rsidR="00000000" w:rsidRPr="00000000">
              <w:rPr>
                <w:rtl w:val="0"/>
              </w:rPr>
              <w:delText xml:space="preserve">Members </w:delText>
            </w:r>
          </w:del>
        </w:sdtContent>
      </w:sdt>
      <w:sdt>
        <w:sdtPr>
          <w:tag w:val="goog_rdk_44"/>
        </w:sdtPr>
        <w:sdtContent>
          <w:ins w:author="Konstantin Sheiko" w:id="27" w:date="2025-02-01T07:09:36Z">
            <w:r w:rsidDel="00000000" w:rsidR="00000000" w:rsidRPr="00000000">
              <w:rPr>
                <w:rtl w:val="0"/>
              </w:rPr>
              <w:t xml:space="preserve"> </w:t>
            </w:r>
          </w:ins>
        </w:sdtContent>
      </w:sdt>
      <w:r w:rsidDel="00000000" w:rsidR="00000000" w:rsidRPr="00000000">
        <w:rPr>
          <w:rtl w:val="0"/>
        </w:rPr>
        <w:t xml:space="preserve">about this work. The manuscript will be properly formatted for the journal if it is needed for the reviewing stage or once it is accepted. We did not use</w:t>
      </w:r>
      <w:sdt>
        <w:sdtPr>
          <w:tag w:val="goog_rdk_45"/>
        </w:sdtPr>
        <w:sdtContent>
          <w:ins w:author="Konstantin Sheiko" w:id="28" w:date="2025-02-01T07:10:30Z">
            <w:r w:rsidDel="00000000" w:rsidR="00000000" w:rsidRPr="00000000">
              <w:rPr>
                <w:rtl w:val="0"/>
              </w:rPr>
              <w:t xml:space="preserve"> </w:t>
            </w:r>
          </w:ins>
        </w:sdtContent>
      </w:sdt>
      <w:r w:rsidDel="00000000" w:rsidR="00000000" w:rsidRPr="00000000">
        <w:rPr>
          <w:rtl w:val="0"/>
        </w:rPr>
        <w:t xml:space="preserve"> AI chat bots in manuscript preparation or in this study in general.</w:t>
      </w:r>
    </w:p>
    <w:p w:rsidR="00000000" w:rsidDel="00000000" w:rsidP="00000000" w:rsidRDefault="00000000" w:rsidRPr="00000000" w14:paraId="00000013">
      <w:pPr>
        <w:spacing w:after="240" w:lineRule="auto"/>
        <w:jc w:val="both"/>
        <w:rPr/>
      </w:pPr>
      <w:r w:rsidDel="00000000" w:rsidR="00000000" w:rsidRPr="00000000">
        <w:rPr>
          <w:rtl w:val="0"/>
        </w:rPr>
      </w:r>
    </w:p>
    <w:p w:rsidR="00000000" w:rsidDel="00000000" w:rsidP="00000000" w:rsidRDefault="00000000" w:rsidRPr="00000000" w14:paraId="00000014">
      <w:pPr>
        <w:spacing w:after="240" w:lineRule="auto"/>
        <w:jc w:val="both"/>
        <w:rPr/>
      </w:pPr>
      <w:r w:rsidDel="00000000" w:rsidR="00000000" w:rsidRPr="00000000">
        <w:rPr>
          <w:rtl w:val="0"/>
        </w:rPr>
      </w:r>
    </w:p>
    <w:p w:rsidR="00000000" w:rsidDel="00000000" w:rsidP="00000000" w:rsidRDefault="00000000" w:rsidRPr="00000000" w14:paraId="00000015">
      <w:pPr>
        <w:spacing w:after="240" w:lineRule="auto"/>
        <w:jc w:val="both"/>
        <w:rPr>
          <w:b w:val="1"/>
        </w:rPr>
      </w:pPr>
      <w:r w:rsidDel="00000000" w:rsidR="00000000" w:rsidRPr="00000000">
        <w:rPr>
          <w:b w:val="1"/>
          <w:rtl w:val="0"/>
        </w:rPr>
        <w:t xml:space="preserve">Suggested reviewers: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Nikita Moshkov, PhD, Institute of Biochemistry, Biological Research Center. Szeged, Hungary, </w:t>
        <w:br w:type="textWrapping"/>
        <w:t xml:space="preserve">Deep Learning </w:t>
      </w:r>
      <w:sdt>
        <w:sdtPr>
          <w:tag w:val="goog_rdk_46"/>
        </w:sdtPr>
        <w:sdtContent>
          <w:ins w:author="Андрей Боревский" w:id="29" w:date="2025-02-01T07:09:17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specialist in</w:t>
            </w:r>
          </w:ins>
        </w:sdtContent>
      </w:sdt>
      <w:sdt>
        <w:sdtPr>
          <w:tag w:val="goog_rdk_47"/>
        </w:sdtPr>
        <w:sdtContent>
          <w:del w:author="Андрей Боревский" w:id="29" w:date="2025-02-01T07:09:17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delText xml:space="preserve">specialist in in</w:delText>
            </w:r>
          </w:del>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biological image analysis, cell segmentation, etc.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nikita.moshkov@brc.hu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Peter Horvath, PI at AI for Health, Helmholtz Munich, Germanyl PI at Biological Research Center, Szeged, Hungary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horvath.peter@brc.hu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Pavel Sulimov,PhD,  ZHAW School of Engineering, Switzerland,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pavel.sulimov@zhaw.ch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Yang Lu, PhD, Assistant Professor, University of Waterloo, Canada,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yanglu@uwaterloo.ca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hope</w:t>
      </w:r>
      <w:sdt>
        <w:sdtPr>
          <w:tag w:val="goog_rdk_48"/>
        </w:sdtPr>
        <w:sdtContent>
          <w:ins w:author="Konstantin Sheiko" w:id="30" w:date="2025-02-01T07:12:54Z">
            <w:r w:rsidDel="00000000" w:rsidR="00000000" w:rsidRPr="00000000">
              <w:rPr>
                <w:rtl w:val="0"/>
              </w:rPr>
              <w:t xml:space="preserve"> that this </w:t>
            </w:r>
          </w:ins>
        </w:sdtContent>
      </w:sdt>
      <w:sdt>
        <w:sdtPr>
          <w:tag w:val="goog_rdk_49"/>
        </w:sdtPr>
        <w:sdtContent>
          <w:del w:author="Konstantin Sheiko" w:id="30" w:date="2025-02-01T07:12:54Z">
            <w:r w:rsidDel="00000000" w:rsidR="00000000" w:rsidRPr="00000000">
              <w:rPr>
                <w:rtl w:val="0"/>
              </w:rPr>
              <w:delText xml:space="preserve"> you</w:delText>
            </w:r>
          </w:del>
        </w:sdtContent>
      </w:sdt>
      <w:sdt>
        <w:sdtPr>
          <w:tag w:val="goog_rdk_50"/>
        </w:sdtPr>
        <w:sdtContent>
          <w:ins w:author="Konstantin Sheiko" w:id="31" w:date="2025-02-01T07:12:44Z">
            <w:sdt>
              <w:sdtPr>
                <w:tag w:val="goog_rdk_51"/>
              </w:sdtPr>
              <w:sdtContent>
                <w:del w:author="Konstantin Sheiko" w:id="30" w:date="2025-02-01T07:12:54Z">
                  <w:r w:rsidDel="00000000" w:rsidR="00000000" w:rsidRPr="00000000">
                    <w:rPr>
                      <w:rtl w:val="0"/>
                    </w:rPr>
                    <w:delText xml:space="preserve"> </w:delText>
                  </w:r>
                </w:del>
              </w:sdtContent>
            </w:sdt>
          </w:ins>
        </w:sdtContent>
      </w:sdt>
      <w:sdt>
        <w:sdtPr>
          <w:tag w:val="goog_rdk_52"/>
        </w:sdtPr>
        <w:sdtContent>
          <w:del w:author="Konstantin Sheiko" w:id="31" w:date="2025-02-01T07:12:44Z">
            <w:r w:rsidDel="00000000" w:rsidR="00000000" w:rsidRPr="00000000">
              <w:rPr>
                <w:rtl w:val="0"/>
              </w:rPr>
              <w:delText xml:space="preserve"> will agree t</w:delText>
            </w:r>
          </w:del>
        </w:sdtContent>
      </w:sdt>
      <w:sdt>
        <w:sdtPr>
          <w:tag w:val="goog_rdk_53"/>
        </w:sdtPr>
        <w:sdtContent>
          <w:del w:author="Konstantin Sheiko" w:id="32" w:date="2025-02-01T07:13:03Z">
            <w:r w:rsidDel="00000000" w:rsidR="00000000" w:rsidRPr="00000000">
              <w:rPr>
                <w:rtl w:val="0"/>
              </w:rPr>
              <w:delText xml:space="preserve">hat</w:delText>
            </w:r>
          </w:del>
        </w:sdtContent>
      </w:sdt>
      <w:sdt>
        <w:sdtPr>
          <w:tag w:val="goog_rdk_54"/>
        </w:sdtPr>
        <w:sdtContent>
          <w:del w:author="Konstantin Sheiko" w:id="33" w:date="2025-02-01T07:13:15Z">
            <w:r w:rsidDel="00000000" w:rsidR="00000000" w:rsidRPr="00000000">
              <w:rPr>
                <w:rtl w:val="0"/>
              </w:rPr>
              <w:delText xml:space="preserve"> this</w:delText>
            </w:r>
          </w:del>
        </w:sdtContent>
      </w:sdt>
      <w:r w:rsidDel="00000000" w:rsidR="00000000" w:rsidRPr="00000000">
        <w:rPr>
          <w:rtl w:val="0"/>
        </w:rPr>
        <w:t xml:space="preserve"> manuscript </w:t>
      </w:r>
      <w:sdt>
        <w:sdtPr>
          <w:tag w:val="goog_rdk_55"/>
        </w:sdtPr>
        <w:sdtContent>
          <w:del w:author="Konstantin Sheiko" w:id="34" w:date="2025-02-01T07:12:15Z">
            <w:r w:rsidDel="00000000" w:rsidR="00000000" w:rsidRPr="00000000">
              <w:rPr>
                <w:rtl w:val="0"/>
              </w:rPr>
              <w:delText xml:space="preserve">will</w:delText>
            </w:r>
          </w:del>
        </w:sdtContent>
      </w:sdt>
      <w:r w:rsidDel="00000000" w:rsidR="00000000" w:rsidRPr="00000000">
        <w:rPr>
          <w:rtl w:val="0"/>
        </w:rPr>
        <w:t xml:space="preserve"> provide</w:t>
      </w:r>
      <w:sdt>
        <w:sdtPr>
          <w:tag w:val="goog_rdk_56"/>
        </w:sdtPr>
        <w:sdtContent>
          <w:ins w:author="Konstantin Sheiko" w:id="35" w:date="2025-02-01T07:12:18Z">
            <w:r w:rsidDel="00000000" w:rsidR="00000000" w:rsidRPr="00000000">
              <w:rPr>
                <w:rtl w:val="0"/>
              </w:rPr>
              <w:t xml:space="preserve">s</w:t>
            </w:r>
          </w:ins>
        </w:sdtContent>
      </w:sdt>
      <w:r w:rsidDel="00000000" w:rsidR="00000000" w:rsidRPr="00000000">
        <w:rPr>
          <w:rtl w:val="0"/>
        </w:rPr>
        <w:t xml:space="preserve"> a useful and interesting study for the readers of </w:t>
      </w:r>
      <w:sdt>
        <w:sdtPr>
          <w:tag w:val="goog_rdk_57"/>
        </w:sdtPr>
        <w:sdtContent>
          <w:r w:rsidDel="00000000" w:rsidR="00000000" w:rsidRPr="00000000">
            <w:rPr>
              <w:i w:val="1"/>
              <w:rtl w:val="0"/>
              <w:rPrChange w:author="Konstantin Sheiko" w:id="36" w:date="2025-02-01T07:12:02Z">
                <w:rPr/>
              </w:rPrChange>
            </w:rPr>
            <w:t xml:space="preserve">Scientific Reports</w:t>
          </w:r>
        </w:sdtContent>
      </w:sdt>
      <w:r w:rsidDel="00000000" w:rsidR="00000000" w:rsidRPr="00000000">
        <w:rPr>
          <w:rtl w:val="0"/>
        </w:rPr>
        <w:t xml:space="preserve">.</w:t>
      </w:r>
    </w:p>
    <w:p w:rsidR="00000000" w:rsidDel="00000000" w:rsidP="00000000" w:rsidRDefault="00000000" w:rsidRPr="00000000" w14:paraId="0000001C">
      <w:pPr>
        <w:spacing w:after="240" w:lineRule="auto"/>
        <w:rPr/>
      </w:pPr>
      <w:r w:rsidDel="00000000" w:rsidR="00000000" w:rsidRPr="00000000">
        <w:rPr>
          <w:rtl w:val="0"/>
        </w:rPr>
        <w:t xml:space="preserve">Best regards,</w:t>
      </w:r>
    </w:p>
    <w:p w:rsidR="00000000" w:rsidDel="00000000" w:rsidP="00000000" w:rsidRDefault="00000000" w:rsidRPr="00000000" w14:paraId="0000001D">
      <w:pPr>
        <w:spacing w:after="0" w:lineRule="auto"/>
        <w:rPr/>
      </w:pPr>
      <w:r w:rsidDel="00000000" w:rsidR="00000000" w:rsidRPr="00000000">
        <w:rPr>
          <w:rtl w:val="0"/>
        </w:rPr>
        <w:t xml:space="preserve">Attila Kertesz-Farkas, </w:t>
      </w:r>
    </w:p>
    <w:p w:rsidR="00000000" w:rsidDel="00000000" w:rsidP="00000000" w:rsidRDefault="00000000" w:rsidRPr="00000000" w14:paraId="0000001E">
      <w:pPr>
        <w:spacing w:after="0" w:lineRule="auto"/>
        <w:rPr/>
      </w:pPr>
      <w:r w:rsidDel="00000000" w:rsidR="00000000" w:rsidRPr="00000000">
        <w:rPr>
          <w:rtl w:val="0"/>
        </w:rPr>
        <w:t xml:space="preserve">Professor</w:t>
      </w:r>
    </w:p>
    <w:p w:rsidR="00000000" w:rsidDel="00000000" w:rsidP="00000000" w:rsidRDefault="00000000" w:rsidRPr="00000000" w14:paraId="0000001F">
      <w:pPr>
        <w:spacing w:after="0" w:lineRule="auto"/>
        <w:rPr/>
      </w:pPr>
      <w:r w:rsidDel="00000000" w:rsidR="00000000" w:rsidRPr="00000000">
        <w:rPr>
          <w:rtl w:val="0"/>
        </w:rPr>
        <w:t xml:space="preserve">Head of the Laboratory on AI for Computational Biology, Faculty of Computer Science</w:t>
      </w:r>
    </w:p>
    <w:p w:rsidR="00000000" w:rsidDel="00000000" w:rsidP="00000000" w:rsidRDefault="00000000" w:rsidRPr="00000000" w14:paraId="00000020">
      <w:pPr>
        <w:spacing w:after="0" w:lineRule="auto"/>
        <w:rPr/>
      </w:pPr>
      <w:r w:rsidDel="00000000" w:rsidR="00000000" w:rsidRPr="00000000">
        <w:rPr>
          <w:rtl w:val="0"/>
        </w:rPr>
        <w:t xml:space="preserve">HSE University, Moscow, Russia</w:t>
      </w:r>
      <w:r w:rsidDel="00000000" w:rsidR="00000000" w:rsidRPr="00000000">
        <w:rPr>
          <w:rtl w:val="0"/>
        </w:rPr>
      </w:r>
    </w:p>
    <w:sectPr>
      <w:pgSz w:h="15840" w:w="12240" w:orient="portrait"/>
      <w:pgMar w:bottom="426" w:top="113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113EE"/>
    <w:pPr>
      <w:ind w:left="720"/>
      <w:contextualSpacing w:val="1"/>
    </w:pPr>
  </w:style>
  <w:style w:type="character" w:styleId="Hyperlink">
    <w:name w:val="Hyperlink"/>
    <w:basedOn w:val="DefaultParagraphFont"/>
    <w:uiPriority w:val="99"/>
    <w:unhideWhenUsed w:val="1"/>
    <w:rsid w:val="00B249C8"/>
    <w:rPr>
      <w:color w:val="0563c1" w:themeColor="hyperlink"/>
      <w:u w:val="single"/>
    </w:rPr>
  </w:style>
  <w:style w:type="character" w:styleId="UnresolvedMention1" w:customStyle="1">
    <w:name w:val="Unresolved Mention1"/>
    <w:basedOn w:val="DefaultParagraphFont"/>
    <w:uiPriority w:val="99"/>
    <w:semiHidden w:val="1"/>
    <w:unhideWhenUsed w:val="1"/>
    <w:rsid w:val="00B249C8"/>
    <w:rPr>
      <w:color w:val="605e5c"/>
      <w:shd w:color="auto" w:fill="e1dfdd" w:val="clear"/>
    </w:rPr>
  </w:style>
  <w:style w:type="character" w:styleId="conrtib-corresp" w:customStyle="1">
    <w:name w:val="conrtib-corresp"/>
    <w:basedOn w:val="DefaultParagraphFont"/>
    <w:rsid w:val="000753BE"/>
  </w:style>
  <w:style w:type="character" w:styleId="Strong">
    <w:name w:val="Strong"/>
    <w:basedOn w:val="DefaultParagraphFont"/>
    <w:uiPriority w:val="22"/>
    <w:qFormat w:val="1"/>
    <w:rsid w:val="000753BE"/>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yanglu@uwaterloo.ca" TargetMode="External"/><Relationship Id="rId10" Type="http://schemas.openxmlformats.org/officeDocument/2006/relationships/hyperlink" Target="mailto:pavel.sulimov@zhaw.ch" TargetMode="External"/><Relationship Id="rId9" Type="http://schemas.openxmlformats.org/officeDocument/2006/relationships/hyperlink" Target="mailto:horvath.peter@brc.h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kerteszfarkas@hse.ru" TargetMode="External"/><Relationship Id="rId8" Type="http://schemas.openxmlformats.org/officeDocument/2006/relationships/hyperlink" Target="mailto:nikita.moshkov@brc.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rcJa7Ftb2TQcKCMHTtJvWEavOg==">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2017-02-02T09:46:00Z</dcterms:created>
  <dc:creator>Attila Kertesz-Farkas</dc:creator>
</cp:coreProperties>
</file>